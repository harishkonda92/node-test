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Email: </w:t>
      </w:r>
      <w:hyperlink r:id="rId6">
        <w:r w:rsidDel="00000000" w:rsidR="00000000" w:rsidRPr="00000000">
          <w:rPr>
            <w:color w:val="1155cc"/>
            <w:u w:val="single"/>
            <w:rtl w:val="0"/>
          </w:rPr>
          <w:t xml:space="preserve">Harish.konda92@gmail.com</w:t>
        </w:r>
      </w:hyperlink>
      <w:r w:rsidDel="00000000" w:rsidR="00000000" w:rsidRPr="00000000">
        <w:rPr>
          <w:rtl w:val="0"/>
        </w:rPr>
        <w:tab/>
        <w:tab/>
        <w:tab/>
        <w:tab/>
        <w:tab/>
        <w:tab/>
        <w:t xml:space="preserve">      08801253332</w:t>
        <w:tab/>
        <w:tab/>
        <w:t xml:space="preserve">      </w:t>
        <w:tab/>
        <w:tab/>
        <w:t xml:space="preserve">     </w:t>
        <w:tab/>
        <w:tab/>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3.46456692913375" w:right="0" w:hanging="150"/>
        <w:contextualSpacing w:val="0"/>
        <w:jc w:val="left"/>
        <w:rPr>
          <w:rFonts w:ascii="Calibri" w:cs="Calibri" w:eastAsia="Calibri" w:hAnsi="Calibri"/>
          <w:b w:val="1"/>
        </w:rPr>
      </w:pPr>
      <w:r w:rsidDel="00000000" w:rsidR="00000000" w:rsidRPr="00000000">
        <w:rPr>
          <w:rFonts w:ascii="Calibri" w:cs="Calibri" w:eastAsia="Calibri" w:hAnsi="Calibri"/>
          <w:b w:val="1"/>
          <w:rtl w:val="0"/>
        </w:rPr>
        <w:t xml:space="preserve">Summary</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03">
      <w:pPr>
        <w:numPr>
          <w:ilvl w:val="0"/>
          <w:numId w:val="1"/>
        </w:numPr>
        <w:spacing w:line="240" w:lineRule="auto"/>
        <w:ind w:left="720" w:hanging="360"/>
        <w:contextualSpacing w:val="0"/>
        <w:jc w:val="both"/>
        <w:rPr/>
      </w:pPr>
      <w:r w:rsidDel="00000000" w:rsidR="00000000" w:rsidRPr="00000000">
        <w:rPr>
          <w:rFonts w:ascii="Calibri" w:cs="Calibri" w:eastAsia="Calibri" w:hAnsi="Calibri"/>
          <w:rtl w:val="0"/>
        </w:rPr>
        <w:t xml:space="preserve">Currently working as a Full stack web developer at FLUJO (Hyderabad).</w:t>
      </w:r>
    </w:p>
    <w:p w:rsidR="00000000" w:rsidDel="00000000" w:rsidP="00000000" w:rsidRDefault="00000000" w:rsidRPr="00000000" w14:paraId="00000004">
      <w:pPr>
        <w:numPr>
          <w:ilvl w:val="0"/>
          <w:numId w:val="1"/>
        </w:numPr>
        <w:spacing w:line="240" w:lineRule="auto"/>
        <w:ind w:left="720" w:hanging="360"/>
        <w:contextualSpacing w:val="0"/>
        <w:jc w:val="both"/>
        <w:rPr>
          <w:rFonts w:ascii="Calibri" w:cs="Calibri" w:eastAsia="Calibri" w:hAnsi="Calibri"/>
          <w:u w:val="none"/>
        </w:rPr>
      </w:pPr>
      <w:r w:rsidDel="00000000" w:rsidR="00000000" w:rsidRPr="00000000">
        <w:rPr>
          <w:rFonts w:ascii="Calibri" w:cs="Calibri" w:eastAsia="Calibri" w:hAnsi="Calibri"/>
          <w:rtl w:val="0"/>
        </w:rPr>
        <w:t xml:space="preserve">Over 2.8 years of experience of IT industry; Nearly 2.6 years in web development. </w:t>
      </w:r>
      <w:r w:rsidDel="00000000" w:rsidR="00000000" w:rsidRPr="00000000">
        <w:rPr>
          <w:rFonts w:ascii="Calibri" w:cs="Calibri" w:eastAsia="Calibri" w:hAnsi="Calibri"/>
          <w:b w:val="1"/>
          <w:rtl w:val="0"/>
        </w:rPr>
        <w:t xml:space="preserve">Angular framework </w:t>
      </w:r>
      <w:r w:rsidDel="00000000" w:rsidR="00000000" w:rsidRPr="00000000">
        <w:rPr>
          <w:rFonts w:ascii="Calibri" w:cs="Calibri" w:eastAsia="Calibri" w:hAnsi="Calibri"/>
          <w:rtl w:val="0"/>
        </w:rPr>
        <w:t xml:space="preserve"> for front-end, Node js, MySQL and MongoDB as Back-end Development.</w:t>
      </w:r>
    </w:p>
    <w:p w:rsidR="00000000" w:rsidDel="00000000" w:rsidP="00000000" w:rsidRDefault="00000000" w:rsidRPr="00000000" w14:paraId="00000005">
      <w:pPr>
        <w:numPr>
          <w:ilvl w:val="0"/>
          <w:numId w:val="1"/>
        </w:numPr>
        <w:spacing w:line="240" w:lineRule="auto"/>
        <w:ind w:left="720" w:hanging="360"/>
        <w:contextualSpacing w:val="0"/>
        <w:jc w:val="both"/>
        <w:rPr/>
      </w:pPr>
      <w:r w:rsidDel="00000000" w:rsidR="00000000" w:rsidRPr="00000000">
        <w:rPr>
          <w:rFonts w:ascii="Calibri" w:cs="Calibri" w:eastAsia="Calibri" w:hAnsi="Calibri"/>
          <w:rtl w:val="0"/>
        </w:rPr>
        <w:t xml:space="preserve">Good technical know-how of all stages of Software Development Life Cycle (SDLC), Software Testing Life Cycle (STLC) and Agile model.</w:t>
        <w:tab/>
      </w:r>
    </w:p>
    <w:p w:rsidR="00000000" w:rsidDel="00000000" w:rsidP="00000000" w:rsidRDefault="00000000" w:rsidRPr="00000000" w14:paraId="00000006">
      <w:pPr>
        <w:numPr>
          <w:ilvl w:val="0"/>
          <w:numId w:val="1"/>
        </w:numPr>
        <w:spacing w:line="240" w:lineRule="auto"/>
        <w:ind w:left="720" w:hanging="360"/>
        <w:contextualSpacing w:val="0"/>
        <w:jc w:val="both"/>
        <w:rPr>
          <w:rFonts w:ascii="Calibri" w:cs="Calibri" w:eastAsia="Calibri" w:hAnsi="Calibri"/>
        </w:rPr>
      </w:pPr>
      <w:r w:rsidDel="00000000" w:rsidR="00000000" w:rsidRPr="00000000">
        <w:rPr>
          <w:rFonts w:ascii="Calibri" w:cs="Calibri" w:eastAsia="Calibri" w:hAnsi="Calibri"/>
          <w:rtl w:val="0"/>
        </w:rPr>
        <w:t xml:space="preserve">Good working experience in Logistics, Web hosting, Advertising and Personal Web Applications.</w:t>
      </w:r>
    </w:p>
    <w:p w:rsidR="00000000" w:rsidDel="00000000" w:rsidP="00000000" w:rsidRDefault="00000000" w:rsidRPr="00000000" w14:paraId="00000007">
      <w:pPr>
        <w:numPr>
          <w:ilvl w:val="0"/>
          <w:numId w:val="1"/>
        </w:numPr>
        <w:spacing w:line="240" w:lineRule="auto"/>
        <w:ind w:left="720" w:hanging="360"/>
        <w:contextualSpacing w:val="0"/>
        <w:jc w:val="both"/>
        <w:rPr>
          <w:rFonts w:ascii="Calibri" w:cs="Calibri" w:eastAsia="Calibri" w:hAnsi="Calibri"/>
        </w:rPr>
      </w:pPr>
      <w:r w:rsidDel="00000000" w:rsidR="00000000" w:rsidRPr="00000000">
        <w:rPr>
          <w:rFonts w:ascii="Calibri" w:cs="Calibri" w:eastAsia="Calibri" w:hAnsi="Calibri"/>
          <w:rtl w:val="0"/>
        </w:rPr>
        <w:t xml:space="preserve">Knowledge of Object Oriented Programming Concepts , Programming basics. </w:t>
      </w:r>
    </w:p>
    <w:p w:rsidR="00000000" w:rsidDel="00000000" w:rsidP="00000000" w:rsidRDefault="00000000" w:rsidRPr="00000000" w14:paraId="00000008">
      <w:pPr>
        <w:numPr>
          <w:ilvl w:val="0"/>
          <w:numId w:val="1"/>
        </w:numPr>
        <w:spacing w:line="240" w:lineRule="auto"/>
        <w:ind w:left="720" w:hanging="360"/>
        <w:contextualSpacing w:val="0"/>
        <w:jc w:val="both"/>
        <w:rPr>
          <w:rFonts w:ascii="Calibri" w:cs="Calibri" w:eastAsia="Calibri" w:hAnsi="Calibri"/>
        </w:rPr>
      </w:pPr>
      <w:r w:rsidDel="00000000" w:rsidR="00000000" w:rsidRPr="00000000">
        <w:rPr>
          <w:rFonts w:ascii="Calibri" w:cs="Calibri" w:eastAsia="Calibri" w:hAnsi="Calibri"/>
          <w:rtl w:val="0"/>
        </w:rPr>
        <w:t xml:space="preserve">Good knowledge of using HTML, CSS, JavaScript, and HTML DOM, Browser Specific Developer Tools.</w:t>
      </w:r>
    </w:p>
    <w:p w:rsidR="00000000" w:rsidDel="00000000" w:rsidP="00000000" w:rsidRDefault="00000000" w:rsidRPr="00000000" w14:paraId="00000009">
      <w:pPr>
        <w:numPr>
          <w:ilvl w:val="0"/>
          <w:numId w:val="1"/>
        </w:numPr>
        <w:spacing w:line="240" w:lineRule="auto"/>
        <w:ind w:left="720" w:hanging="360"/>
        <w:contextualSpacing w:val="0"/>
        <w:jc w:val="both"/>
        <w:rPr>
          <w:rFonts w:ascii="Calibri" w:cs="Calibri" w:eastAsia="Calibri" w:hAnsi="Calibri"/>
          <w:u w:val="none"/>
        </w:rPr>
      </w:pPr>
      <w:r w:rsidDel="00000000" w:rsidR="00000000" w:rsidRPr="00000000">
        <w:rPr>
          <w:rFonts w:ascii="Calibri" w:cs="Calibri" w:eastAsia="Calibri" w:hAnsi="Calibri"/>
          <w:rtl w:val="0"/>
        </w:rPr>
        <w:t xml:space="preserve">Good knowledge and working experience with Socket.io programming.</w:t>
      </w:r>
    </w:p>
    <w:p w:rsidR="00000000" w:rsidDel="00000000" w:rsidP="00000000" w:rsidRDefault="00000000" w:rsidRPr="00000000" w14:paraId="0000000A">
      <w:pPr>
        <w:numPr>
          <w:ilvl w:val="0"/>
          <w:numId w:val="1"/>
        </w:numPr>
        <w:spacing w:line="240" w:lineRule="auto"/>
        <w:ind w:left="720" w:hanging="360"/>
        <w:contextualSpacing w:val="0"/>
        <w:jc w:val="both"/>
        <w:rPr>
          <w:rFonts w:ascii="Calibri" w:cs="Calibri" w:eastAsia="Calibri" w:hAnsi="Calibri"/>
          <w:u w:val="none"/>
        </w:rPr>
      </w:pPr>
      <w:r w:rsidDel="00000000" w:rsidR="00000000" w:rsidRPr="00000000">
        <w:rPr>
          <w:rFonts w:ascii="Calibri" w:cs="Calibri" w:eastAsia="Calibri" w:hAnsi="Calibri"/>
          <w:rtl w:val="0"/>
        </w:rPr>
        <w:t xml:space="preserve">Having good expertise in Mongoose for Database CRUD operations.</w:t>
      </w:r>
    </w:p>
    <w:p w:rsidR="00000000" w:rsidDel="00000000" w:rsidP="00000000" w:rsidRDefault="00000000" w:rsidRPr="00000000" w14:paraId="0000000B">
      <w:pPr>
        <w:numPr>
          <w:ilvl w:val="0"/>
          <w:numId w:val="1"/>
        </w:numPr>
        <w:spacing w:line="240" w:lineRule="auto"/>
        <w:ind w:left="720" w:hanging="360"/>
        <w:contextualSpacing w:val="0"/>
        <w:jc w:val="both"/>
        <w:rPr>
          <w:rFonts w:ascii="Calibri" w:cs="Calibri" w:eastAsia="Calibri" w:hAnsi="Calibri"/>
          <w:u w:val="none"/>
        </w:rPr>
      </w:pPr>
      <w:r w:rsidDel="00000000" w:rsidR="00000000" w:rsidRPr="00000000">
        <w:rPr>
          <w:rFonts w:ascii="Calibri" w:cs="Calibri" w:eastAsia="Calibri" w:hAnsi="Calibri"/>
          <w:rtl w:val="0"/>
        </w:rPr>
        <w:t xml:space="preserve">Good knowledge of integrating third party api’s using OAuth 1.0 /2.0 and Basic Authentication.  </w:t>
      </w:r>
    </w:p>
    <w:p w:rsidR="00000000" w:rsidDel="00000000" w:rsidP="00000000" w:rsidRDefault="00000000" w:rsidRPr="00000000" w14:paraId="0000000C">
      <w:pPr>
        <w:numPr>
          <w:ilvl w:val="0"/>
          <w:numId w:val="1"/>
        </w:numPr>
        <w:spacing w:line="240" w:lineRule="auto"/>
        <w:ind w:left="720" w:hanging="360"/>
        <w:contextualSpacing w:val="0"/>
        <w:jc w:val="both"/>
        <w:rPr>
          <w:rFonts w:ascii="Calibri" w:cs="Calibri" w:eastAsia="Calibri" w:hAnsi="Calibri"/>
          <w:u w:val="none"/>
        </w:rPr>
      </w:pPr>
      <w:r w:rsidDel="00000000" w:rsidR="00000000" w:rsidRPr="00000000">
        <w:rPr>
          <w:rFonts w:ascii="Calibri" w:cs="Calibri" w:eastAsia="Calibri" w:hAnsi="Calibri"/>
          <w:rtl w:val="0"/>
        </w:rPr>
        <w:t xml:space="preserve">Have good knowledge and working experience on Redux and ngrx/store.</w:t>
      </w:r>
    </w:p>
    <w:p w:rsidR="00000000" w:rsidDel="00000000" w:rsidP="00000000" w:rsidRDefault="00000000" w:rsidRPr="00000000" w14:paraId="0000000D">
      <w:pPr>
        <w:spacing w:line="24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0E">
      <w:pPr>
        <w:spacing w:line="24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0F">
      <w:pPr>
        <w:spacing w:line="240" w:lineRule="auto"/>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Skills</w:t>
      </w:r>
    </w:p>
    <w:p w:rsidR="00000000" w:rsidDel="00000000" w:rsidP="00000000" w:rsidRDefault="00000000" w:rsidRPr="00000000" w14:paraId="00000010">
      <w:pPr>
        <w:spacing w:line="240" w:lineRule="auto"/>
        <w:ind w:left="0" w:firstLine="0"/>
        <w:contextualSpacing w:val="0"/>
        <w:rPr>
          <w:rFonts w:ascii="Calibri" w:cs="Calibri" w:eastAsia="Calibri" w:hAnsi="Calibri"/>
        </w:rPr>
      </w:pPr>
      <w:r w:rsidDel="00000000" w:rsidR="00000000" w:rsidRPr="00000000">
        <w:rPr>
          <w:rtl w:val="0"/>
        </w:rPr>
      </w:r>
    </w:p>
    <w:tbl>
      <w:tblPr>
        <w:tblStyle w:val="Table1"/>
        <w:tblW w:w="8221.0" w:type="dxa"/>
        <w:jc w:val="left"/>
        <w:tblInd w:w="534.0" w:type="dxa"/>
        <w:tblLayout w:type="fixed"/>
        <w:tblLook w:val="0000"/>
      </w:tblPr>
      <w:tblGrid>
        <w:gridCol w:w="2551"/>
        <w:gridCol w:w="5670"/>
        <w:tblGridChange w:id="0">
          <w:tblGrid>
            <w:gridCol w:w="2551"/>
            <w:gridCol w:w="5670"/>
          </w:tblGrid>
        </w:tblGridChange>
      </w:tblGrid>
      <w:tr>
        <w:trPr>
          <w:trHeight w:val="300" w:hRule="atLeast"/>
        </w:trPr>
        <w:tc>
          <w:tcPr>
            <w:gridSpan w:val="2"/>
            <w:tcBorders>
              <w:top w:color="000000" w:space="0" w:sz="4" w:val="single"/>
              <w:left w:color="000000" w:space="0" w:sz="4" w:val="single"/>
              <w:bottom w:color="000000" w:space="0" w:sz="4" w:val="single"/>
              <w:right w:color="000000" w:space="0" w:sz="4" w:val="single"/>
            </w:tcBorders>
            <w:shd w:fill="c6d9f1" w:val="clear"/>
          </w:tcPr>
          <w:p w:rsidR="00000000" w:rsidDel="00000000" w:rsidP="00000000" w:rsidRDefault="00000000" w:rsidRPr="00000000" w14:paraId="00000011">
            <w:pPr>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Skills</w:t>
            </w:r>
          </w:p>
        </w:tc>
      </w:tr>
      <w:tr>
        <w:trPr>
          <w:trHeight w:val="300"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13">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Programming Languages</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14">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Javascript, TypeScript, Html, css , PHP</w:t>
            </w:r>
          </w:p>
        </w:tc>
      </w:tr>
      <w:tr>
        <w:trPr>
          <w:trHeight w:val="300"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15">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Web Technologies</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16">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Angular 2/4/5/6, PHP CodeIgniter</w:t>
            </w:r>
          </w:p>
        </w:tc>
      </w:tr>
      <w:tr>
        <w:trPr>
          <w:trHeight w:val="300"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17">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Server Technologies</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18">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NodeJS</w:t>
            </w:r>
          </w:p>
        </w:tc>
      </w:tr>
      <w:tr>
        <w:trPr>
          <w:trHeight w:val="300"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19">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Bug Tracking Tools</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1A">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CodeBase, Complete Practical Solutions, JIRA.</w:t>
            </w:r>
          </w:p>
        </w:tc>
      </w:tr>
      <w:tr>
        <w:trPr>
          <w:trHeight w:val="300"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1B">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Packages</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1C">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MS-Office, Spreadsheets, Google Docs</w:t>
            </w:r>
          </w:p>
        </w:tc>
      </w:tr>
      <w:tr>
        <w:trPr>
          <w:trHeight w:val="300"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1D">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Databases</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1E">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MySQL, MongoDB, PostgreSQL</w:t>
            </w:r>
          </w:p>
        </w:tc>
      </w:tr>
      <w:tr>
        <w:trPr>
          <w:trHeight w:val="300"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1F">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Web Development Tools</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2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HTML, CSS, JavaScript DOM, Redux</w:t>
            </w:r>
          </w:p>
        </w:tc>
      </w:tr>
      <w:tr>
        <w:trPr>
          <w:trHeight w:val="300"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21">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Bug Tracking and Reporting  Tool</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22">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Mantis Bug Tracker, MS-Team Foundation Server</w:t>
            </w:r>
          </w:p>
        </w:tc>
      </w:tr>
    </w:tbl>
    <w:p w:rsidR="00000000" w:rsidDel="00000000" w:rsidP="00000000" w:rsidRDefault="00000000" w:rsidRPr="00000000" w14:paraId="00000023">
      <w:pPr>
        <w:pStyle w:val="Heading2"/>
        <w:keepLines w:val="0"/>
        <w:spacing w:after="0" w:before="0" w:line="240" w:lineRule="auto"/>
        <w:contextualSpacing w:val="0"/>
        <w:rPr>
          <w:rFonts w:ascii="Calibri" w:cs="Calibri" w:eastAsia="Calibri" w:hAnsi="Calibri"/>
          <w:b w:val="1"/>
        </w:rPr>
      </w:pPr>
      <w:bookmarkStart w:colFirst="0" w:colLast="0" w:name="_7ucex4qm3mw1" w:id="0"/>
      <w:bookmarkEnd w:id="0"/>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b w:val="1"/>
          <w:sz w:val="22"/>
          <w:szCs w:val="22"/>
          <w:rtl w:val="0"/>
        </w:rPr>
        <w:t xml:space="preserve">Education</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27">
      <w:pPr>
        <w:numPr>
          <w:ilvl w:val="0"/>
          <w:numId w:val="2"/>
        </w:numPr>
        <w:ind w:left="720" w:hanging="360"/>
        <w:rPr/>
      </w:pPr>
      <w:r w:rsidDel="00000000" w:rsidR="00000000" w:rsidRPr="00000000">
        <w:rPr>
          <w:rFonts w:ascii="Calibri" w:cs="Calibri" w:eastAsia="Calibri" w:hAnsi="Calibri"/>
          <w:b w:val="1"/>
          <w:rtl w:val="0"/>
        </w:rPr>
        <w:t xml:space="preserve">B-TECH COMPUTER SCIENCE ENGINEERING</w:t>
      </w:r>
      <w:r w:rsidDel="00000000" w:rsidR="00000000" w:rsidRPr="00000000">
        <w:rPr>
          <w:rFonts w:ascii="Calibri" w:cs="Calibri" w:eastAsia="Calibri" w:hAnsi="Calibri"/>
          <w:rtl w:val="0"/>
        </w:rPr>
        <w:t xml:space="preserve"> from Jawaharlal Nehru Technological University Hyderabad at Malla Reddy Institute of Engineering and Technology, with 64.5% of marks.</w:t>
      </w:r>
      <w:r w:rsidDel="00000000" w:rsidR="00000000" w:rsidRPr="00000000">
        <w:rPr>
          <w:rtl w:val="0"/>
        </w:rPr>
      </w:r>
    </w:p>
    <w:p w:rsidR="00000000" w:rsidDel="00000000" w:rsidP="00000000" w:rsidRDefault="00000000" w:rsidRPr="00000000" w14:paraId="00000028">
      <w:pPr>
        <w:numPr>
          <w:ilvl w:val="0"/>
          <w:numId w:val="2"/>
        </w:numPr>
        <w:spacing w:line="240" w:lineRule="auto"/>
        <w:ind w:left="720" w:hanging="360"/>
        <w:contextualSpacing w:val="0"/>
        <w:jc w:val="both"/>
        <w:rPr/>
      </w:pPr>
      <w:r w:rsidDel="00000000" w:rsidR="00000000" w:rsidRPr="00000000">
        <w:rPr>
          <w:rFonts w:ascii="Calibri" w:cs="Calibri" w:eastAsia="Calibri" w:hAnsi="Calibri"/>
          <w:b w:val="1"/>
          <w:rtl w:val="0"/>
        </w:rPr>
        <w:t xml:space="preserve">Intermediate </w:t>
      </w:r>
      <w:r w:rsidDel="00000000" w:rsidR="00000000" w:rsidRPr="00000000">
        <w:rPr>
          <w:rFonts w:ascii="Calibri" w:cs="Calibri" w:eastAsia="Calibri" w:hAnsi="Calibri"/>
          <w:rtl w:val="0"/>
        </w:rPr>
        <w:t xml:space="preserve">from Board of Intermediate Education, with 85.3% of marks.</w:t>
      </w:r>
    </w:p>
    <w:p w:rsidR="00000000" w:rsidDel="00000000" w:rsidP="00000000" w:rsidRDefault="00000000" w:rsidRPr="00000000" w14:paraId="00000029">
      <w:pPr>
        <w:numPr>
          <w:ilvl w:val="0"/>
          <w:numId w:val="2"/>
        </w:numPr>
        <w:spacing w:line="240" w:lineRule="auto"/>
        <w:ind w:left="720" w:hanging="360"/>
        <w:contextualSpacing w:val="0"/>
        <w:jc w:val="both"/>
        <w:rPr/>
      </w:pPr>
      <w:r w:rsidDel="00000000" w:rsidR="00000000" w:rsidRPr="00000000">
        <w:rPr>
          <w:rFonts w:ascii="Calibri" w:cs="Calibri" w:eastAsia="Calibri" w:hAnsi="Calibri"/>
          <w:b w:val="1"/>
          <w:rtl w:val="0"/>
        </w:rPr>
        <w:t xml:space="preserve">SSC </w:t>
      </w:r>
      <w:r w:rsidDel="00000000" w:rsidR="00000000" w:rsidRPr="00000000">
        <w:rPr>
          <w:rFonts w:ascii="Calibri" w:cs="Calibri" w:eastAsia="Calibri" w:hAnsi="Calibri"/>
          <w:rtl w:val="0"/>
        </w:rPr>
        <w:t xml:space="preserve">from State Board of A.P with 83% of marks.</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Representative Projects:</w:t>
      </w:r>
    </w:p>
    <w:p w:rsidR="00000000" w:rsidDel="00000000" w:rsidP="00000000" w:rsidRDefault="00000000" w:rsidRPr="00000000" w14:paraId="00000032">
      <w:pPr>
        <w:contextualSpacing w:val="0"/>
        <w:rPr>
          <w:rFonts w:ascii="Calibri" w:cs="Calibri" w:eastAsia="Calibri" w:hAnsi="Calibri"/>
          <w:b w:val="1"/>
        </w:rPr>
      </w:pPr>
      <w:r w:rsidDel="00000000" w:rsidR="00000000" w:rsidRPr="00000000">
        <w:rPr>
          <w:rFonts w:ascii="Calibri" w:cs="Calibri" w:eastAsia="Calibri" w:hAnsi="Calibri"/>
          <w:b w:val="1"/>
          <w:rtl w:val="0"/>
        </w:rPr>
        <w:tab/>
      </w:r>
    </w:p>
    <w:p w:rsidR="00000000" w:rsidDel="00000000" w:rsidP="00000000" w:rsidRDefault="00000000" w:rsidRPr="00000000" w14:paraId="00000033">
      <w:pPr>
        <w:contextualSpacing w:val="0"/>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Current Project:</w:t>
      </w:r>
    </w:p>
    <w:p w:rsidR="00000000" w:rsidDel="00000000" w:rsidP="00000000" w:rsidRDefault="00000000" w:rsidRPr="00000000" w14:paraId="00000034">
      <w:pPr>
        <w:contextualSpacing w:val="0"/>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35">
      <w:pPr>
        <w:contextualSpacing w:val="0"/>
        <w:rPr>
          <w:rFonts w:ascii="Calibri" w:cs="Calibri" w:eastAsia="Calibri" w:hAnsi="Calibri"/>
        </w:rPr>
      </w:pPr>
      <w:r w:rsidDel="00000000" w:rsidR="00000000" w:rsidRPr="00000000">
        <w:rPr>
          <w:rFonts w:ascii="Calibri" w:cs="Calibri" w:eastAsia="Calibri" w:hAnsi="Calibri"/>
          <w:b w:val="1"/>
          <w:rtl w:val="0"/>
        </w:rPr>
        <w:tab/>
      </w:r>
      <w:r w:rsidDel="00000000" w:rsidR="00000000" w:rsidRPr="00000000">
        <w:rPr>
          <w:rFonts w:ascii="Calibri" w:cs="Calibri" w:eastAsia="Calibri" w:hAnsi="Calibri"/>
          <w:rtl w:val="0"/>
        </w:rPr>
        <w:t xml:space="preserve">Company</w:t>
        <w:tab/>
        <w:t xml:space="preserve">:</w:t>
        <w:tab/>
        <w:t xml:space="preserve">Flujo</w:t>
      </w:r>
      <w:r w:rsidDel="00000000" w:rsidR="00000000" w:rsidRPr="00000000">
        <w:rPr>
          <w:rtl w:val="0"/>
        </w:rPr>
      </w:r>
    </w:p>
    <w:p w:rsidR="00000000" w:rsidDel="00000000" w:rsidP="00000000" w:rsidRDefault="00000000" w:rsidRPr="00000000" w14:paraId="00000036">
      <w:pPr>
        <w:contextualSpacing w:val="0"/>
        <w:rPr>
          <w:rFonts w:ascii="Calibri" w:cs="Calibri" w:eastAsia="Calibri" w:hAnsi="Calibri"/>
        </w:rPr>
      </w:pPr>
      <w:r w:rsidDel="00000000" w:rsidR="00000000" w:rsidRPr="00000000">
        <w:rPr>
          <w:rFonts w:ascii="Calibri" w:cs="Calibri" w:eastAsia="Calibri" w:hAnsi="Calibri"/>
          <w:b w:val="1"/>
          <w:rtl w:val="0"/>
        </w:rPr>
        <w:tab/>
      </w:r>
      <w:r w:rsidDel="00000000" w:rsidR="00000000" w:rsidRPr="00000000">
        <w:rPr>
          <w:rFonts w:ascii="Calibri" w:cs="Calibri" w:eastAsia="Calibri" w:hAnsi="Calibri"/>
          <w:rtl w:val="0"/>
        </w:rPr>
        <w:t xml:space="preserve">Title</w:t>
      </w:r>
      <w:r w:rsidDel="00000000" w:rsidR="00000000" w:rsidRPr="00000000">
        <w:rPr>
          <w:rFonts w:ascii="Calibri" w:cs="Calibri" w:eastAsia="Calibri" w:hAnsi="Calibri"/>
          <w:b w:val="1"/>
          <w:rtl w:val="0"/>
        </w:rPr>
        <w:tab/>
        <w:tab/>
        <w:t xml:space="preserve">:</w:t>
        <w:tab/>
      </w:r>
      <w:r w:rsidDel="00000000" w:rsidR="00000000" w:rsidRPr="00000000">
        <w:rPr>
          <w:rFonts w:ascii="Calibri" w:cs="Calibri" w:eastAsia="Calibri" w:hAnsi="Calibri"/>
          <w:rtl w:val="0"/>
        </w:rPr>
        <w:t xml:space="preserve">Flujo Enterprise Dashboard.</w:t>
      </w:r>
    </w:p>
    <w:p w:rsidR="00000000" w:rsidDel="00000000" w:rsidP="00000000" w:rsidRDefault="00000000" w:rsidRPr="00000000" w14:paraId="00000037">
      <w:pPr>
        <w:contextualSpacing w:val="0"/>
        <w:rPr>
          <w:rFonts w:ascii="Calibri" w:cs="Calibri" w:eastAsia="Calibri" w:hAnsi="Calibri"/>
        </w:rPr>
      </w:pPr>
      <w:r w:rsidDel="00000000" w:rsidR="00000000" w:rsidRPr="00000000">
        <w:rPr>
          <w:rFonts w:ascii="Calibri" w:cs="Calibri" w:eastAsia="Calibri" w:hAnsi="Calibri"/>
          <w:rtl w:val="0"/>
        </w:rPr>
        <w:tab/>
        <w:t xml:space="preserve">Start date</w:t>
        <w:tab/>
        <w:t xml:space="preserve">:</w:t>
        <w:tab/>
        <w:t xml:space="preserve">Feb 5th 2018.</w:t>
      </w:r>
    </w:p>
    <w:p w:rsidR="00000000" w:rsidDel="00000000" w:rsidP="00000000" w:rsidRDefault="00000000" w:rsidRPr="00000000" w14:paraId="00000038">
      <w:pPr>
        <w:contextualSpacing w:val="0"/>
        <w:rPr>
          <w:rFonts w:ascii="Calibri" w:cs="Calibri" w:eastAsia="Calibri" w:hAnsi="Calibri"/>
        </w:rPr>
      </w:pPr>
      <w:r w:rsidDel="00000000" w:rsidR="00000000" w:rsidRPr="00000000">
        <w:rPr>
          <w:rFonts w:ascii="Calibri" w:cs="Calibri" w:eastAsia="Calibri" w:hAnsi="Calibri"/>
          <w:rtl w:val="0"/>
        </w:rPr>
        <w:tab/>
        <w:t xml:space="preserve">Environment</w:t>
        <w:tab/>
        <w:t xml:space="preserve">:</w:t>
        <w:tab/>
        <w:t xml:space="preserve">Angular 4, 5,6 Node JS 8, Php Slim framework, MySQL, MongoDB</w:t>
      </w:r>
    </w:p>
    <w:p w:rsidR="00000000" w:rsidDel="00000000" w:rsidP="00000000" w:rsidRDefault="00000000" w:rsidRPr="00000000" w14:paraId="00000039">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3A">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Description:</w:t>
      </w:r>
    </w:p>
    <w:p w:rsidR="00000000" w:rsidDel="00000000" w:rsidP="00000000" w:rsidRDefault="00000000" w:rsidRPr="00000000" w14:paraId="0000003B">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3C">
      <w:pPr>
        <w:contextualSpacing w:val="0"/>
        <w:rPr>
          <w:rFonts w:ascii="Calibri" w:cs="Calibri" w:eastAsia="Calibri" w:hAnsi="Calibri"/>
          <w:color w:val="3c3c3c"/>
          <w:sz w:val="24"/>
          <w:szCs w:val="24"/>
          <w:highlight w:val="white"/>
        </w:rPr>
      </w:pPr>
      <w:r w:rsidDel="00000000" w:rsidR="00000000" w:rsidRPr="00000000">
        <w:rPr>
          <w:rFonts w:ascii="Calibri" w:cs="Calibri" w:eastAsia="Calibri" w:hAnsi="Calibri"/>
          <w:b w:val="1"/>
          <w:rtl w:val="0"/>
        </w:rPr>
        <w:tab/>
      </w:r>
      <w:r w:rsidDel="00000000" w:rsidR="00000000" w:rsidRPr="00000000">
        <w:rPr>
          <w:rFonts w:ascii="Calibri" w:cs="Calibri" w:eastAsia="Calibri" w:hAnsi="Calibri"/>
          <w:b w:val="1"/>
          <w:color w:val="3c3c3c"/>
          <w:sz w:val="24"/>
          <w:szCs w:val="24"/>
          <w:highlight w:val="white"/>
          <w:rtl w:val="0"/>
        </w:rPr>
        <w:t xml:space="preserve">FLUJO</w:t>
      </w:r>
      <w:r w:rsidDel="00000000" w:rsidR="00000000" w:rsidRPr="00000000">
        <w:rPr>
          <w:rFonts w:ascii="Calibri" w:cs="Calibri" w:eastAsia="Calibri" w:hAnsi="Calibri"/>
          <w:color w:val="3c3c3c"/>
          <w:sz w:val="24"/>
          <w:szCs w:val="24"/>
          <w:highlight w:val="white"/>
          <w:rtl w:val="0"/>
        </w:rPr>
        <w:t xml:space="preserve"> is a SAAS based Cloud Application Suite, which helps you manage your </w:t>
      </w:r>
    </w:p>
    <w:p w:rsidR="00000000" w:rsidDel="00000000" w:rsidP="00000000" w:rsidRDefault="00000000" w:rsidRPr="00000000" w14:paraId="0000003D">
      <w:pPr>
        <w:contextualSpacing w:val="0"/>
        <w:rPr>
          <w:rFonts w:ascii="Calibri" w:cs="Calibri" w:eastAsia="Calibri" w:hAnsi="Calibri"/>
        </w:rPr>
      </w:pPr>
      <w:r w:rsidDel="00000000" w:rsidR="00000000" w:rsidRPr="00000000">
        <w:rPr>
          <w:rFonts w:ascii="Calibri" w:cs="Calibri" w:eastAsia="Calibri" w:hAnsi="Calibri"/>
          <w:color w:val="3c3c3c"/>
          <w:sz w:val="24"/>
          <w:szCs w:val="24"/>
          <w:highlight w:val="white"/>
          <w:rtl w:val="0"/>
        </w:rPr>
        <w:t xml:space="preserve">organization’s work flow on the go.</w:t>
      </w:r>
      <w:r w:rsidDel="00000000" w:rsidR="00000000" w:rsidRPr="00000000">
        <w:rPr>
          <w:rtl w:val="0"/>
        </w:rPr>
      </w:r>
    </w:p>
    <w:p w:rsidR="00000000" w:rsidDel="00000000" w:rsidP="00000000" w:rsidRDefault="00000000" w:rsidRPr="00000000" w14:paraId="0000003E">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3F">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Project 1: Flujo Enterprise Dashboard:</w:t>
      </w:r>
    </w:p>
    <w:p w:rsidR="00000000" w:rsidDel="00000000" w:rsidP="00000000" w:rsidRDefault="00000000" w:rsidRPr="00000000" w14:paraId="00000040">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41">
      <w:pPr>
        <w:contextualSpacing w:val="0"/>
        <w:jc w:val="both"/>
        <w:rPr>
          <w:rFonts w:ascii="Calibri" w:cs="Calibri" w:eastAsia="Calibri" w:hAnsi="Calibri"/>
        </w:rPr>
      </w:pPr>
      <w:r w:rsidDel="00000000" w:rsidR="00000000" w:rsidRPr="00000000">
        <w:rPr>
          <w:rFonts w:ascii="Calibri" w:cs="Calibri" w:eastAsia="Calibri" w:hAnsi="Calibri"/>
          <w:b w:val="1"/>
          <w:rtl w:val="0"/>
        </w:rPr>
        <w:tab/>
        <w:t xml:space="preserve">Flujo Enterprise Dashboard</w:t>
      </w:r>
      <w:r w:rsidDel="00000000" w:rsidR="00000000" w:rsidRPr="00000000">
        <w:rPr>
          <w:rFonts w:ascii="Calibri" w:cs="Calibri" w:eastAsia="Calibri" w:hAnsi="Calibri"/>
          <w:rtl w:val="0"/>
        </w:rPr>
        <w:t xml:space="preserve"> is a product where a user could register at </w:t>
      </w:r>
      <w:r w:rsidDel="00000000" w:rsidR="00000000" w:rsidRPr="00000000">
        <w:rPr>
          <w:rFonts w:ascii="Calibri" w:cs="Calibri" w:eastAsia="Calibri" w:hAnsi="Calibri"/>
          <w:b w:val="1"/>
          <w:rtl w:val="0"/>
        </w:rPr>
        <w:t xml:space="preserve">flujo</w:t>
      </w:r>
      <w:r w:rsidDel="00000000" w:rsidR="00000000" w:rsidRPr="00000000">
        <w:rPr>
          <w:rFonts w:ascii="Calibri" w:cs="Calibri" w:eastAsia="Calibri" w:hAnsi="Calibri"/>
          <w:rtl w:val="0"/>
        </w:rPr>
        <w:t xml:space="preserve"> website and enjoy the services of </w:t>
      </w:r>
      <w:r w:rsidDel="00000000" w:rsidR="00000000" w:rsidRPr="00000000">
        <w:rPr>
          <w:rFonts w:ascii="Calibri" w:cs="Calibri" w:eastAsia="Calibri" w:hAnsi="Calibri"/>
          <w:b w:val="1"/>
          <w:rtl w:val="0"/>
        </w:rPr>
        <w:t xml:space="preserve">Flujo Enterprise Dashboard</w:t>
      </w:r>
      <w:r w:rsidDel="00000000" w:rsidR="00000000" w:rsidRPr="00000000">
        <w:rPr>
          <w:rFonts w:ascii="Calibri" w:cs="Calibri" w:eastAsia="Calibri" w:hAnsi="Calibri"/>
          <w:rtl w:val="0"/>
        </w:rPr>
        <w:t xml:space="preserve">. It provides</w:t>
      </w:r>
      <w:r w:rsidDel="00000000" w:rsidR="00000000" w:rsidRPr="00000000">
        <w:rPr>
          <w:rFonts w:ascii="Calibri" w:cs="Calibri" w:eastAsia="Calibri" w:hAnsi="Calibri"/>
          <w:rtl w:val="0"/>
        </w:rPr>
        <w:t xml:space="preserve"> services such</w:t>
      </w:r>
      <w:r w:rsidDel="00000000" w:rsidR="00000000" w:rsidRPr="00000000">
        <w:rPr>
          <w:rFonts w:ascii="Calibri" w:cs="Calibri" w:eastAsia="Calibri" w:hAnsi="Calibri"/>
          <w:rtl w:val="0"/>
        </w:rPr>
        <w:t xml:space="preserve"> as,</w:t>
      </w:r>
    </w:p>
    <w:p w:rsidR="00000000" w:rsidDel="00000000" w:rsidP="00000000" w:rsidRDefault="00000000" w:rsidRPr="00000000" w14:paraId="00000042">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43">
      <w:pPr>
        <w:numPr>
          <w:ilvl w:val="0"/>
          <w:numId w:val="2"/>
        </w:numPr>
        <w:ind w:left="720" w:hanging="360"/>
        <w:jc w:val="both"/>
        <w:rPr/>
      </w:pPr>
      <w:r w:rsidDel="00000000" w:rsidR="00000000" w:rsidRPr="00000000">
        <w:rPr>
          <w:rFonts w:ascii="Calibri" w:cs="Calibri" w:eastAsia="Calibri" w:hAnsi="Calibri"/>
          <w:rtl w:val="0"/>
        </w:rPr>
        <w:t xml:space="preserve">A customer  could create a Wokspace for his personal, business, or marketing purposes etc</w:t>
      </w:r>
    </w:p>
    <w:p w:rsidR="00000000" w:rsidDel="00000000" w:rsidP="00000000" w:rsidRDefault="00000000" w:rsidRPr="00000000" w14:paraId="00000044">
      <w:pPr>
        <w:numPr>
          <w:ilvl w:val="0"/>
          <w:numId w:val="2"/>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The Dashboard provides many other features like </w:t>
      </w:r>
      <w:r w:rsidDel="00000000" w:rsidR="00000000" w:rsidRPr="00000000">
        <w:rPr>
          <w:rFonts w:ascii="Calibri" w:cs="Calibri" w:eastAsia="Calibri" w:hAnsi="Calibri"/>
          <w:b w:val="1"/>
          <w:rtl w:val="0"/>
        </w:rPr>
        <w:t xml:space="preserve">Bulk-Email</w:t>
      </w:r>
      <w:r w:rsidDel="00000000" w:rsidR="00000000" w:rsidRPr="00000000">
        <w:rPr>
          <w:rFonts w:ascii="Calibri" w:cs="Calibri" w:eastAsia="Calibri" w:hAnsi="Calibri"/>
          <w:rtl w:val="0"/>
        </w:rPr>
        <w:t xml:space="preserve"> service to </w:t>
      </w:r>
      <w:r w:rsidDel="00000000" w:rsidR="00000000" w:rsidRPr="00000000">
        <w:rPr>
          <w:rFonts w:ascii="Calibri" w:cs="Calibri" w:eastAsia="Calibri" w:hAnsi="Calibri"/>
          <w:b w:val="1"/>
          <w:rtl w:val="0"/>
        </w:rPr>
        <w:t xml:space="preserve">send emails.</w:t>
      </w:r>
    </w:p>
    <w:p w:rsidR="00000000" w:rsidDel="00000000" w:rsidP="00000000" w:rsidRDefault="00000000" w:rsidRPr="00000000" w14:paraId="00000045">
      <w:pPr>
        <w:numPr>
          <w:ilvl w:val="0"/>
          <w:numId w:val="2"/>
        </w:numPr>
        <w:ind w:left="72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SMS Service </w:t>
      </w:r>
      <w:r w:rsidDel="00000000" w:rsidR="00000000" w:rsidRPr="00000000">
        <w:rPr>
          <w:rFonts w:ascii="Calibri" w:cs="Calibri" w:eastAsia="Calibri" w:hAnsi="Calibri"/>
          <w:rtl w:val="0"/>
        </w:rPr>
        <w:t xml:space="preserve">to send bulk sms.</w:t>
      </w:r>
    </w:p>
    <w:p w:rsidR="00000000" w:rsidDel="00000000" w:rsidP="00000000" w:rsidRDefault="00000000" w:rsidRPr="00000000" w14:paraId="00000046">
      <w:pPr>
        <w:numPr>
          <w:ilvl w:val="0"/>
          <w:numId w:val="2"/>
        </w:numPr>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Social Media Management </w:t>
      </w:r>
      <w:r w:rsidDel="00000000" w:rsidR="00000000" w:rsidRPr="00000000">
        <w:rPr>
          <w:rFonts w:ascii="Calibri" w:cs="Calibri" w:eastAsia="Calibri" w:hAnsi="Calibri"/>
          <w:rtl w:val="0"/>
        </w:rPr>
        <w:t xml:space="preserve">platform to manage stuff like  </w:t>
      </w:r>
      <w:r w:rsidDel="00000000" w:rsidR="00000000" w:rsidRPr="00000000">
        <w:rPr>
          <w:rFonts w:ascii="Calibri" w:cs="Calibri" w:eastAsia="Calibri" w:hAnsi="Calibri"/>
          <w:b w:val="1"/>
          <w:rtl w:val="0"/>
        </w:rPr>
        <w:t xml:space="preserve">Facebook </w:t>
      </w:r>
      <w:r w:rsidDel="00000000" w:rsidR="00000000" w:rsidRPr="00000000">
        <w:rPr>
          <w:rFonts w:ascii="Calibri" w:cs="Calibri" w:eastAsia="Calibri" w:hAnsi="Calibri"/>
          <w:rtl w:val="0"/>
        </w:rPr>
        <w:t xml:space="preserve">and</w:t>
      </w:r>
      <w:r w:rsidDel="00000000" w:rsidR="00000000" w:rsidRPr="00000000">
        <w:rPr>
          <w:rFonts w:ascii="Calibri" w:cs="Calibri" w:eastAsia="Calibri" w:hAnsi="Calibri"/>
          <w:b w:val="1"/>
          <w:rtl w:val="0"/>
        </w:rPr>
        <w:t xml:space="preserve"> Twitter</w:t>
      </w:r>
    </w:p>
    <w:p w:rsidR="00000000" w:rsidDel="00000000" w:rsidP="00000000" w:rsidRDefault="00000000" w:rsidRPr="00000000" w14:paraId="00000047">
      <w:pPr>
        <w:numPr>
          <w:ilvl w:val="0"/>
          <w:numId w:val="2"/>
        </w:numPr>
        <w:ind w:left="72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Drive </w:t>
      </w:r>
      <w:r w:rsidDel="00000000" w:rsidR="00000000" w:rsidRPr="00000000">
        <w:rPr>
          <w:rFonts w:ascii="Calibri" w:cs="Calibri" w:eastAsia="Calibri" w:hAnsi="Calibri"/>
          <w:rtl w:val="0"/>
        </w:rPr>
        <w:t xml:space="preserve">to store user data like media, files and other stuff.</w:t>
      </w:r>
    </w:p>
    <w:p w:rsidR="00000000" w:rsidDel="00000000" w:rsidP="00000000" w:rsidRDefault="00000000" w:rsidRPr="00000000" w14:paraId="00000048">
      <w:pPr>
        <w:numPr>
          <w:ilvl w:val="0"/>
          <w:numId w:val="2"/>
        </w:numPr>
        <w:ind w:left="720" w:hanging="360"/>
        <w:jc w:val="both"/>
        <w:rPr>
          <w:rFonts w:ascii="Calibri" w:cs="Calibri" w:eastAsia="Calibri" w:hAnsi="Calibri"/>
          <w:b w:val="1"/>
        </w:rPr>
      </w:pPr>
      <w:r w:rsidDel="00000000" w:rsidR="00000000" w:rsidRPr="00000000">
        <w:rPr>
          <w:rFonts w:ascii="Calibri" w:cs="Calibri" w:eastAsia="Calibri" w:hAnsi="Calibri"/>
          <w:rtl w:val="0"/>
        </w:rPr>
        <w:t xml:space="preserve">A customer is allowed to create an Admin and users who could login into the Dashboard, so they could  manage all the services in dashboard.</w:t>
      </w:r>
    </w:p>
    <w:p w:rsidR="00000000" w:rsidDel="00000000" w:rsidP="00000000" w:rsidRDefault="00000000" w:rsidRPr="00000000" w14:paraId="00000049">
      <w:pPr>
        <w:numPr>
          <w:ilvl w:val="0"/>
          <w:numId w:val="2"/>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An internal chat service for team communication and private chat communication</w:t>
      </w:r>
      <w:r w:rsidDel="00000000" w:rsidR="00000000" w:rsidRPr="00000000">
        <w:rPr>
          <w:rtl w:val="0"/>
        </w:rPr>
      </w:r>
    </w:p>
    <w:p w:rsidR="00000000" w:rsidDel="00000000" w:rsidP="00000000" w:rsidRDefault="00000000" w:rsidRPr="00000000" w14:paraId="0000004A">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4B">
      <w:pPr>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Responsibilities:</w:t>
      </w:r>
      <w:r w:rsidDel="00000000" w:rsidR="00000000" w:rsidRPr="00000000">
        <w:rPr>
          <w:rtl w:val="0"/>
        </w:rPr>
      </w:r>
    </w:p>
    <w:p w:rsidR="00000000" w:rsidDel="00000000" w:rsidP="00000000" w:rsidRDefault="00000000" w:rsidRPr="00000000" w14:paraId="0000004C">
      <w:pPr>
        <w:pStyle w:val="Heading2"/>
        <w:keepLines w:val="0"/>
        <w:spacing w:after="0" w:before="0" w:line="240" w:lineRule="auto"/>
        <w:ind w:left="720" w:firstLine="0"/>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D">
      <w:pPr>
        <w:numPr>
          <w:ilvl w:val="0"/>
          <w:numId w:val="2"/>
        </w:numPr>
        <w:ind w:left="720" w:hanging="360"/>
        <w:jc w:val="both"/>
        <w:rPr>
          <w:sz w:val="22"/>
          <w:szCs w:val="22"/>
        </w:rPr>
      </w:pPr>
      <w:r w:rsidDel="00000000" w:rsidR="00000000" w:rsidRPr="00000000">
        <w:rPr>
          <w:rFonts w:ascii="Calibri" w:cs="Calibri" w:eastAsia="Calibri" w:hAnsi="Calibri"/>
          <w:rtl w:val="0"/>
        </w:rPr>
        <w:t xml:space="preserve">Understanding the product requirements by reading and analyzing the documents.</w:t>
      </w:r>
    </w:p>
    <w:p w:rsidR="00000000" w:rsidDel="00000000" w:rsidP="00000000" w:rsidRDefault="00000000" w:rsidRPr="00000000" w14:paraId="0000004E">
      <w:pPr>
        <w:numPr>
          <w:ilvl w:val="0"/>
          <w:numId w:val="2"/>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Analyzing the User stories from Team Foundation Server and Understanding the User Journey Flows and creating the user tasks for the stories.</w:t>
      </w:r>
    </w:p>
    <w:p w:rsidR="00000000" w:rsidDel="00000000" w:rsidP="00000000" w:rsidRDefault="00000000" w:rsidRPr="00000000" w14:paraId="0000004F">
      <w:pPr>
        <w:numPr>
          <w:ilvl w:val="0"/>
          <w:numId w:val="2"/>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Analyzing the Business logic and developing the REST API’s.</w:t>
      </w:r>
    </w:p>
    <w:p w:rsidR="00000000" w:rsidDel="00000000" w:rsidP="00000000" w:rsidRDefault="00000000" w:rsidRPr="00000000" w14:paraId="00000050">
      <w:pPr>
        <w:numPr>
          <w:ilvl w:val="0"/>
          <w:numId w:val="2"/>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Performing the unit tests manually.</w:t>
      </w:r>
    </w:p>
    <w:p w:rsidR="00000000" w:rsidDel="00000000" w:rsidP="00000000" w:rsidRDefault="00000000" w:rsidRPr="00000000" w14:paraId="00000051">
      <w:pPr>
        <w:numPr>
          <w:ilvl w:val="0"/>
          <w:numId w:val="2"/>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Integrating the Client-side code to the end points.</w:t>
      </w:r>
    </w:p>
    <w:p w:rsidR="00000000" w:rsidDel="00000000" w:rsidP="00000000" w:rsidRDefault="00000000" w:rsidRPr="00000000" w14:paraId="00000052">
      <w:pPr>
        <w:numPr>
          <w:ilvl w:val="0"/>
          <w:numId w:val="2"/>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Working with Development team closely in assigning the tasks to self and pushing the code to github.</w:t>
      </w:r>
    </w:p>
    <w:p w:rsidR="00000000" w:rsidDel="00000000" w:rsidP="00000000" w:rsidRDefault="00000000" w:rsidRPr="00000000" w14:paraId="00000053">
      <w:pPr>
        <w:numPr>
          <w:ilvl w:val="0"/>
          <w:numId w:val="2"/>
        </w:numPr>
        <w:spacing w:line="240" w:lineRule="auto"/>
        <w:ind w:left="720" w:hanging="360"/>
        <w:contextualSpacing w:val="0"/>
        <w:rPr>
          <w:rFonts w:ascii="Calibri" w:cs="Calibri" w:eastAsia="Calibri" w:hAnsi="Calibri"/>
        </w:rPr>
      </w:pPr>
      <w:r w:rsidDel="00000000" w:rsidR="00000000" w:rsidRPr="00000000">
        <w:rPr>
          <w:rFonts w:ascii="Calibri" w:cs="Calibri" w:eastAsia="Calibri" w:hAnsi="Calibri"/>
          <w:rtl w:val="0"/>
        </w:rPr>
        <w:t xml:space="preserve">Accepting review comments from Developers and incorporating the changes suggested.</w:t>
      </w:r>
    </w:p>
    <w:p w:rsidR="00000000" w:rsidDel="00000000" w:rsidP="00000000" w:rsidRDefault="00000000" w:rsidRPr="00000000" w14:paraId="00000054">
      <w:pPr>
        <w:numPr>
          <w:ilvl w:val="0"/>
          <w:numId w:val="2"/>
        </w:numPr>
        <w:spacing w:line="240" w:lineRule="auto"/>
        <w:ind w:left="720" w:hanging="360"/>
        <w:contextualSpacing w:val="0"/>
        <w:rPr>
          <w:rFonts w:ascii="Calibri" w:cs="Calibri" w:eastAsia="Calibri" w:hAnsi="Calibri"/>
          <w:u w:val="none"/>
        </w:rPr>
      </w:pPr>
      <w:r w:rsidDel="00000000" w:rsidR="00000000" w:rsidRPr="00000000">
        <w:rPr>
          <w:rFonts w:ascii="Calibri" w:cs="Calibri" w:eastAsia="Calibri" w:hAnsi="Calibri"/>
          <w:rtl w:val="0"/>
        </w:rPr>
        <w:t xml:space="preserve">Reviewing the code of other developers and providing feedback for any changes.</w:t>
      </w:r>
    </w:p>
    <w:p w:rsidR="00000000" w:rsidDel="00000000" w:rsidP="00000000" w:rsidRDefault="00000000" w:rsidRPr="00000000" w14:paraId="00000055">
      <w:pPr>
        <w:numPr>
          <w:ilvl w:val="0"/>
          <w:numId w:val="2"/>
        </w:numPr>
        <w:spacing w:line="240" w:lineRule="auto"/>
        <w:ind w:left="720" w:hanging="360"/>
        <w:contextualSpacing w:val="0"/>
        <w:rPr>
          <w:rFonts w:ascii="Calibri" w:cs="Calibri" w:eastAsia="Calibri" w:hAnsi="Calibri"/>
          <w:u w:val="none"/>
        </w:rPr>
      </w:pPr>
      <w:r w:rsidDel="00000000" w:rsidR="00000000" w:rsidRPr="00000000">
        <w:rPr>
          <w:rFonts w:ascii="Calibri" w:cs="Calibri" w:eastAsia="Calibri" w:hAnsi="Calibri"/>
          <w:rtl w:val="0"/>
        </w:rPr>
        <w:t xml:space="preserve">Attending daily meetings/scrum and taking part of the planning of future sprints.</w:t>
      </w:r>
    </w:p>
    <w:p w:rsidR="00000000" w:rsidDel="00000000" w:rsidP="00000000" w:rsidRDefault="00000000" w:rsidRPr="00000000" w14:paraId="00000056">
      <w:pPr>
        <w:spacing w:line="240" w:lineRule="auto"/>
        <w:ind w:left="72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57">
      <w:pPr>
        <w:pStyle w:val="Heading2"/>
        <w:keepLines w:val="0"/>
        <w:spacing w:after="0" w:before="0" w:line="240" w:lineRule="auto"/>
        <w:ind w:left="0" w:firstLine="0"/>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Project 2:</w:t>
      </w:r>
    </w:p>
    <w:p w:rsidR="00000000" w:rsidDel="00000000" w:rsidP="00000000" w:rsidRDefault="00000000" w:rsidRPr="00000000" w14:paraId="0000005C">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5D">
      <w:pPr>
        <w:ind w:firstLine="720"/>
        <w:contextualSpacing w:val="0"/>
        <w:rPr>
          <w:rFonts w:ascii="Calibri" w:cs="Calibri" w:eastAsia="Calibri" w:hAnsi="Calibri"/>
        </w:rPr>
      </w:pPr>
      <w:r w:rsidDel="00000000" w:rsidR="00000000" w:rsidRPr="00000000">
        <w:rPr>
          <w:rFonts w:ascii="Calibri" w:cs="Calibri" w:eastAsia="Calibri" w:hAnsi="Calibri"/>
          <w:rtl w:val="0"/>
        </w:rPr>
        <w:t xml:space="preserve">Title </w:t>
        <w:tab/>
        <w:tab/>
        <w:t xml:space="preserve">: </w:t>
        <w:tab/>
        <w:t xml:space="preserve">VDeliver Logistics Hyderabad</w:t>
      </w:r>
    </w:p>
    <w:p w:rsidR="00000000" w:rsidDel="00000000" w:rsidP="00000000" w:rsidRDefault="00000000" w:rsidRPr="00000000" w14:paraId="0000005E">
      <w:pPr>
        <w:ind w:firstLine="720"/>
        <w:contextualSpacing w:val="0"/>
        <w:rPr>
          <w:rFonts w:ascii="Calibri" w:cs="Calibri" w:eastAsia="Calibri" w:hAnsi="Calibri"/>
        </w:rPr>
      </w:pPr>
      <w:r w:rsidDel="00000000" w:rsidR="00000000" w:rsidRPr="00000000">
        <w:rPr>
          <w:rFonts w:ascii="Calibri" w:cs="Calibri" w:eastAsia="Calibri" w:hAnsi="Calibri"/>
          <w:rtl w:val="0"/>
        </w:rPr>
        <w:t xml:space="preserve">Start Date</w:t>
        <w:tab/>
        <w:t xml:space="preserve">:</w:t>
        <w:tab/>
        <w:t xml:space="preserve">December 2016</w:t>
      </w:r>
    </w:p>
    <w:p w:rsidR="00000000" w:rsidDel="00000000" w:rsidP="00000000" w:rsidRDefault="00000000" w:rsidRPr="00000000" w14:paraId="0000005F">
      <w:pPr>
        <w:ind w:firstLine="720"/>
        <w:contextualSpacing w:val="0"/>
        <w:rPr>
          <w:rFonts w:ascii="Calibri" w:cs="Calibri" w:eastAsia="Calibri" w:hAnsi="Calibri"/>
        </w:rPr>
      </w:pPr>
      <w:r w:rsidDel="00000000" w:rsidR="00000000" w:rsidRPr="00000000">
        <w:rPr>
          <w:rFonts w:ascii="Calibri" w:cs="Calibri" w:eastAsia="Calibri" w:hAnsi="Calibri"/>
          <w:rtl w:val="0"/>
        </w:rPr>
        <w:t xml:space="preserve">Team Size</w:t>
        <w:tab/>
        <w:t xml:space="preserve">:</w:t>
        <w:tab/>
        <w:t xml:space="preserve">7</w:t>
      </w:r>
    </w:p>
    <w:p w:rsidR="00000000" w:rsidDel="00000000" w:rsidP="00000000" w:rsidRDefault="00000000" w:rsidRPr="00000000" w14:paraId="00000060">
      <w:pPr>
        <w:spacing w:line="240" w:lineRule="auto"/>
        <w:ind w:firstLine="720"/>
        <w:contextualSpacing w:val="0"/>
        <w:jc w:val="both"/>
        <w:rPr>
          <w:rFonts w:ascii="Calibri" w:cs="Calibri" w:eastAsia="Calibri" w:hAnsi="Calibri"/>
        </w:rPr>
      </w:pPr>
      <w:r w:rsidDel="00000000" w:rsidR="00000000" w:rsidRPr="00000000">
        <w:rPr>
          <w:rFonts w:ascii="Calibri" w:cs="Calibri" w:eastAsia="Calibri" w:hAnsi="Calibri"/>
          <w:rtl w:val="0"/>
        </w:rPr>
        <w:t xml:space="preserve">Environment</w:t>
        <w:tab/>
        <w:t xml:space="preserve">:</w:t>
        <w:tab/>
        <w:t xml:space="preserve">PHP 5.6, MySQL, MonogoDB 3.2, Node Js 4.4.5 </w:t>
      </w:r>
    </w:p>
    <w:p w:rsidR="00000000" w:rsidDel="00000000" w:rsidP="00000000" w:rsidRDefault="00000000" w:rsidRPr="00000000" w14:paraId="00000061">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62">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Description: </w:t>
      </w:r>
    </w:p>
    <w:p w:rsidR="00000000" w:rsidDel="00000000" w:rsidP="00000000" w:rsidRDefault="00000000" w:rsidRPr="00000000" w14:paraId="00000063">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64">
      <w:pPr>
        <w:contextualSpacing w:val="0"/>
        <w:jc w:val="both"/>
        <w:rPr>
          <w:rFonts w:ascii="Calibri" w:cs="Calibri" w:eastAsia="Calibri" w:hAnsi="Calibri"/>
        </w:rPr>
      </w:pPr>
      <w:r w:rsidDel="00000000" w:rsidR="00000000" w:rsidRPr="00000000">
        <w:rPr>
          <w:rFonts w:ascii="Calibri" w:cs="Calibri" w:eastAsia="Calibri" w:hAnsi="Calibri"/>
          <w:rtl w:val="0"/>
        </w:rPr>
        <w:t xml:space="preserve">VDeliver is intra city Logistics Company based out of Hyderabad. Where our field executives would pickup and delivery food, cakes, chocolates, gifts, corporate office supplies(user specified documents.. etc.), Customized deliveries for all individuals. Our technical team would provide technology for the operations to carry out the orders which can be placed from Android app, and website.</w:t>
      </w:r>
    </w:p>
    <w:p w:rsidR="00000000" w:rsidDel="00000000" w:rsidP="00000000" w:rsidRDefault="00000000" w:rsidRPr="00000000" w14:paraId="00000065">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66">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67">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68">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Responsibilities:</w:t>
      </w:r>
    </w:p>
    <w:p w:rsidR="00000000" w:rsidDel="00000000" w:rsidP="00000000" w:rsidRDefault="00000000" w:rsidRPr="00000000" w14:paraId="00000069">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6A">
      <w:pPr>
        <w:numPr>
          <w:ilvl w:val="0"/>
          <w:numId w:val="2"/>
        </w:numPr>
        <w:ind w:left="720" w:hanging="360"/>
        <w:jc w:val="both"/>
        <w:rPr/>
      </w:pPr>
      <w:r w:rsidDel="00000000" w:rsidR="00000000" w:rsidRPr="00000000">
        <w:rPr>
          <w:rFonts w:ascii="Calibri" w:cs="Calibri" w:eastAsia="Calibri" w:hAnsi="Calibri"/>
          <w:rtl w:val="0"/>
        </w:rPr>
        <w:t xml:space="preserve">Understanding the product requirements by reading and analyzing the documents.</w:t>
      </w:r>
    </w:p>
    <w:p w:rsidR="00000000" w:rsidDel="00000000" w:rsidP="00000000" w:rsidRDefault="00000000" w:rsidRPr="00000000" w14:paraId="0000006B">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Attending the daily scrum meetings for the status of the sprint.</w:t>
      </w:r>
    </w:p>
    <w:p w:rsidR="00000000" w:rsidDel="00000000" w:rsidP="00000000" w:rsidRDefault="00000000" w:rsidRPr="00000000" w14:paraId="0000006C">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Understanding the requirements by reading and analysing the release documents</w:t>
      </w:r>
    </w:p>
    <w:p w:rsidR="00000000" w:rsidDel="00000000" w:rsidP="00000000" w:rsidRDefault="00000000" w:rsidRPr="00000000" w14:paraId="0000006D">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Developing the New tasks and features assigned to me and fixing the Bugs.</w:t>
      </w:r>
    </w:p>
    <w:p w:rsidR="00000000" w:rsidDel="00000000" w:rsidP="00000000" w:rsidRDefault="00000000" w:rsidRPr="00000000" w14:paraId="0000006E">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Monitoring the functionalities in production and handling the issues.</w:t>
      </w:r>
    </w:p>
    <w:p w:rsidR="00000000" w:rsidDel="00000000" w:rsidP="00000000" w:rsidRDefault="00000000" w:rsidRPr="00000000" w14:paraId="0000006F">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Deploying the code to development environment and performing unit testing.</w:t>
      </w:r>
      <w:r w:rsidDel="00000000" w:rsidR="00000000" w:rsidRPr="00000000">
        <w:rPr>
          <w:rtl w:val="0"/>
        </w:rPr>
      </w:r>
    </w:p>
    <w:p w:rsidR="00000000" w:rsidDel="00000000" w:rsidP="00000000" w:rsidRDefault="00000000" w:rsidRPr="00000000" w14:paraId="00000070">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71">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72">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73">
      <w:pPr>
        <w:contextualSpacing w:val="0"/>
        <w:rPr>
          <w:rFonts w:ascii="Calibri" w:cs="Calibri" w:eastAsia="Calibri" w:hAnsi="Calibri"/>
        </w:rPr>
      </w:pPr>
      <w:r w:rsidDel="00000000" w:rsidR="00000000" w:rsidRPr="00000000">
        <w:rPr>
          <w:rFonts w:ascii="Calibri" w:cs="Calibri" w:eastAsia="Calibri" w:hAnsi="Calibri"/>
          <w:rtl w:val="0"/>
        </w:rPr>
        <w:t xml:space="preserve">Personal Details:</w:t>
      </w:r>
    </w:p>
    <w:p w:rsidR="00000000" w:rsidDel="00000000" w:rsidP="00000000" w:rsidRDefault="00000000" w:rsidRPr="00000000" w14:paraId="00000074">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75">
      <w:pPr>
        <w:contextualSpacing w:val="0"/>
        <w:rPr>
          <w:rFonts w:ascii="Calibri" w:cs="Calibri" w:eastAsia="Calibri" w:hAnsi="Calibri"/>
        </w:rPr>
      </w:pPr>
      <w:r w:rsidDel="00000000" w:rsidR="00000000" w:rsidRPr="00000000">
        <w:rPr>
          <w:rFonts w:ascii="Calibri" w:cs="Calibri" w:eastAsia="Calibri" w:hAnsi="Calibri"/>
          <w:rtl w:val="0"/>
        </w:rPr>
        <w:t xml:space="preserve">Name</w:t>
        <w:tab/>
        <w:tab/>
        <w:tab/>
        <w:tab/>
        <w:tab/>
        <w:t xml:space="preserve">:</w:t>
        <w:tab/>
        <w:t xml:space="preserve">Harish Konda</w:t>
      </w:r>
    </w:p>
    <w:p w:rsidR="00000000" w:rsidDel="00000000" w:rsidP="00000000" w:rsidRDefault="00000000" w:rsidRPr="00000000" w14:paraId="00000076">
      <w:pPr>
        <w:contextualSpacing w:val="0"/>
        <w:rPr>
          <w:rFonts w:ascii="Calibri" w:cs="Calibri" w:eastAsia="Calibri" w:hAnsi="Calibri"/>
        </w:rPr>
      </w:pPr>
      <w:r w:rsidDel="00000000" w:rsidR="00000000" w:rsidRPr="00000000">
        <w:rPr>
          <w:rFonts w:ascii="Calibri" w:cs="Calibri" w:eastAsia="Calibri" w:hAnsi="Calibri"/>
          <w:rtl w:val="0"/>
        </w:rPr>
        <w:t xml:space="preserve">Father’s Name</w:t>
        <w:tab/>
        <w:tab/>
        <w:tab/>
        <w:tab/>
        <w:t xml:space="preserve">:</w:t>
        <w:tab/>
        <w:t xml:space="preserve">Raja Gangaram</w:t>
      </w:r>
    </w:p>
    <w:p w:rsidR="00000000" w:rsidDel="00000000" w:rsidP="00000000" w:rsidRDefault="00000000" w:rsidRPr="00000000" w14:paraId="00000077">
      <w:pPr>
        <w:contextualSpacing w:val="0"/>
        <w:rPr>
          <w:rFonts w:ascii="Calibri" w:cs="Calibri" w:eastAsia="Calibri" w:hAnsi="Calibri"/>
        </w:rPr>
      </w:pPr>
      <w:r w:rsidDel="00000000" w:rsidR="00000000" w:rsidRPr="00000000">
        <w:rPr>
          <w:rFonts w:ascii="Calibri" w:cs="Calibri" w:eastAsia="Calibri" w:hAnsi="Calibri"/>
          <w:rtl w:val="0"/>
        </w:rPr>
        <w:t xml:space="preserve">Date of Birth</w:t>
        <w:tab/>
        <w:tab/>
        <w:tab/>
        <w:tab/>
        <w:t xml:space="preserve">:</w:t>
        <w:tab/>
        <w:t xml:space="preserve"> 08/10/1992</w:t>
      </w:r>
    </w:p>
    <w:p w:rsidR="00000000" w:rsidDel="00000000" w:rsidP="00000000" w:rsidRDefault="00000000" w:rsidRPr="00000000" w14:paraId="00000078">
      <w:pPr>
        <w:contextualSpacing w:val="0"/>
        <w:rPr>
          <w:rFonts w:ascii="Calibri" w:cs="Calibri" w:eastAsia="Calibri" w:hAnsi="Calibri"/>
        </w:rPr>
      </w:pPr>
      <w:r w:rsidDel="00000000" w:rsidR="00000000" w:rsidRPr="00000000">
        <w:rPr>
          <w:rFonts w:ascii="Calibri" w:cs="Calibri" w:eastAsia="Calibri" w:hAnsi="Calibri"/>
          <w:rtl w:val="0"/>
        </w:rPr>
        <w:t xml:space="preserve">Married Status                          </w:t>
        <w:tab/>
        <w:tab/>
        <w:t xml:space="preserve">:</w:t>
        <w:tab/>
        <w:t xml:space="preserve">Single</w:t>
      </w:r>
    </w:p>
    <w:p w:rsidR="00000000" w:rsidDel="00000000" w:rsidP="00000000" w:rsidRDefault="00000000" w:rsidRPr="00000000" w14:paraId="00000079">
      <w:pPr>
        <w:contextualSpacing w:val="0"/>
        <w:rPr>
          <w:rFonts w:ascii="Calibri" w:cs="Calibri" w:eastAsia="Calibri" w:hAnsi="Calibri"/>
        </w:rPr>
      </w:pPr>
      <w:r w:rsidDel="00000000" w:rsidR="00000000" w:rsidRPr="00000000">
        <w:rPr>
          <w:rFonts w:ascii="Calibri" w:cs="Calibri" w:eastAsia="Calibri" w:hAnsi="Calibri"/>
          <w:rtl w:val="0"/>
        </w:rPr>
        <w:t xml:space="preserve">Nationality</w:t>
        <w:tab/>
        <w:tab/>
        <w:tab/>
        <w:tab/>
        <w:t xml:space="preserve">:</w:t>
        <w:tab/>
        <w:t xml:space="preserve">Indian</w:t>
      </w:r>
    </w:p>
    <w:p w:rsidR="00000000" w:rsidDel="00000000" w:rsidP="00000000" w:rsidRDefault="00000000" w:rsidRPr="00000000" w14:paraId="0000007A">
      <w:pPr>
        <w:contextualSpacing w:val="0"/>
        <w:rPr>
          <w:rFonts w:ascii="Calibri" w:cs="Calibri" w:eastAsia="Calibri" w:hAnsi="Calibri"/>
        </w:rPr>
      </w:pPr>
      <w:r w:rsidDel="00000000" w:rsidR="00000000" w:rsidRPr="00000000">
        <w:rPr>
          <w:rFonts w:ascii="Calibri" w:cs="Calibri" w:eastAsia="Calibri" w:hAnsi="Calibri"/>
          <w:rtl w:val="0"/>
        </w:rPr>
        <w:t xml:space="preserve">Address for communication </w:t>
        <w:tab/>
        <w:tab/>
        <w:t xml:space="preserve">: </w:t>
        <w:tab/>
        <w:t xml:space="preserve">Sri Mytri villas, Villa no 11,</w:t>
      </w:r>
    </w:p>
    <w:p w:rsidR="00000000" w:rsidDel="00000000" w:rsidP="00000000" w:rsidRDefault="00000000" w:rsidRPr="00000000" w14:paraId="0000007B">
      <w:pPr>
        <w:contextualSpacing w:val="0"/>
        <w:rPr>
          <w:rFonts w:ascii="Calibri" w:cs="Calibri" w:eastAsia="Calibri" w:hAnsi="Calibri"/>
        </w:rPr>
      </w:pPr>
      <w:r w:rsidDel="00000000" w:rsidR="00000000" w:rsidRPr="00000000">
        <w:rPr>
          <w:rFonts w:ascii="Calibri" w:cs="Calibri" w:eastAsia="Calibri" w:hAnsi="Calibri"/>
          <w:rtl w:val="0"/>
        </w:rPr>
        <w:tab/>
        <w:tab/>
        <w:tab/>
        <w:tab/>
        <w:tab/>
        <w:tab/>
        <w:t xml:space="preserve">Patancheru, Medak(dist), HYD.</w:t>
        <w:tab/>
      </w:r>
    </w:p>
    <w:p w:rsidR="00000000" w:rsidDel="00000000" w:rsidP="00000000" w:rsidRDefault="00000000" w:rsidRPr="00000000" w14:paraId="0000007C">
      <w:pPr>
        <w:contextualSpacing w:val="0"/>
        <w:rPr>
          <w:rFonts w:ascii="Calibri" w:cs="Calibri" w:eastAsia="Calibri" w:hAnsi="Calibri"/>
          <w:b w:val="1"/>
        </w:rPr>
      </w:pPr>
      <w:r w:rsidDel="00000000" w:rsidR="00000000" w:rsidRPr="00000000">
        <w:rPr>
          <w:rtl w:val="0"/>
        </w:rPr>
      </w:r>
    </w:p>
    <w:sectPr>
      <w:headerReference r:id="rId7" w:type="default"/>
      <w:headerReference r:id="rId8" w:type="first"/>
      <w:footerReference r:id="rId9" w:type="default"/>
      <w:footerReference r:id="rId10" w:type="first"/>
      <w:pgSz w:h="16834" w:w="11909"/>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ff8200"/>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Arial" w:cs="Arial" w:eastAsia="Arial" w:hAnsi="Arial"/>
        <w:color w:val="ff8200"/>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Harish.konda92@gmail.com" TargetMode="Externa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